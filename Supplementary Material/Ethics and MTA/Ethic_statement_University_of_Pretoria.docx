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07E97" w14:textId="77777777" w:rsidR="00A93DE4" w:rsidRPr="00A93DE4" w:rsidRDefault="00A93DE4" w:rsidP="00A93DE4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A93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This project relied on sequence data and associated metadata publicly shared by the GISAID data repository and adhere to the terms and conditions laid out by GISAID </w:t>
      </w:r>
      <w:hyperlink r:id="rId4" w:history="1">
        <w:r w:rsidRPr="00A93DE4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(</w:t>
        </w:r>
        <w:r w:rsidRPr="00A93DE4">
          <w:rPr>
            <w:rFonts w:ascii="Arial" w:eastAsia="Times New Roman" w:hAnsi="Arial" w:cs="Arial"/>
            <w:i/>
            <w:iCs/>
            <w:color w:val="1155CC"/>
            <w:sz w:val="22"/>
            <w:szCs w:val="22"/>
            <w:u w:val="single"/>
            <w:lang w:eastAsia="en-GB"/>
          </w:rPr>
          <w:t>16</w:t>
        </w:r>
        <w:r w:rsidRPr="00A93DE4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)</w:t>
        </w:r>
      </w:hyperlink>
      <w:r w:rsidRPr="00A93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 The African samples processed in this study were obtained anonymously from material exceeding the routine diagnosis of SARS-CoV-2 in African public and private health laboratories. Individual institutional review board (IRB) references or material transfer agreements (MTAs) for countries are listed below. </w:t>
      </w:r>
    </w:p>
    <w:p w14:paraId="0B4561BE" w14:textId="77777777" w:rsidR="00A93DE4" w:rsidRPr="00A93DE4" w:rsidRDefault="00A93DE4" w:rsidP="00A93DE4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A93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7FC3654D" w14:textId="7500576A" w:rsidR="00A93DE4" w:rsidRPr="00A93DE4" w:rsidRDefault="00A93DE4" w:rsidP="00A93DE4">
      <w:pPr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 w:rsidRPr="00A93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Angola - (MTA - CON8260), Botswana - Genomic surveillance in Botswana was approved by the Health Research and Development Committee (Protocol HPDME 13/18/1), Egypt - Surveillance in Egypt was approved by the Research Ethics Committee of the National Research Centre (Egypt) (protocol number 14 155, dated March 22, 2020), Kenya - samples were collected under the Ministry of Health protocols as part of the national COVID-19 public health response. </w:t>
      </w:r>
      <w:proofErr w:type="gramStart"/>
      <w:r w:rsidRPr="00A93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whole genome sequencing study protocol was reviewed and approved by the Scientific and Ethics Review Committee (SERU) at Kenya Medical Research Institute (KEMRI), Nairobi, Kenya (SERU protocol #4035), Nigeria – (NHREC/01/01/2007), Mali - study of the sequence of SARS-CoV-2 isolates in Mali - Letter of Ethical Committee (N0-2020 /201/CE/FMPOS/FAPH of 09/17/2020), Mozambique - (MTA - CON7800), Malawi - (MTA - CON8265), South Africa - The use of South African samples for sequencing and genomic surveillance were approved by University of KwaZulu-Natal Biomedical Research Ethics Committee (ref. BREC/00001510/2020); the University of the Witwatersrand Human Research Ethics Committee (HREC) (ref. M180832); Stellenbosch University HREC (ref. N20/04/008_COVID-19); the University of the Free State Research Ethics Committee (ref. UFS-HSD2020/1860/2710) and the University of Cape Town HREC (ref. 383/2020), </w:t>
      </w:r>
      <w:ins w:id="0" w:author="Prof. M Venter" w:date="2022-07-11T08:33:00Z">
        <w:r w:rsidR="00611480">
          <w:rPr>
            <w:rFonts w:ascii="Arial" w:eastAsia="Times New Roman" w:hAnsi="Arial" w:cs="Arial"/>
            <w:color w:val="000000"/>
            <w:sz w:val="22"/>
            <w:szCs w:val="22"/>
            <w:lang w:eastAsia="en-GB"/>
          </w:rPr>
          <w:t xml:space="preserve">University of Pretoria human ethics committee </w:t>
        </w:r>
      </w:ins>
      <w:ins w:id="1" w:author="Prof. M Venter" w:date="2022-07-11T08:35:00Z">
        <w:r w:rsidR="00611480">
          <w:rPr>
            <w:rFonts w:ascii="Arial" w:eastAsia="Times New Roman" w:hAnsi="Arial" w:cs="Arial"/>
            <w:color w:val="000000"/>
            <w:sz w:val="22"/>
            <w:szCs w:val="22"/>
            <w:lang w:eastAsia="en-GB"/>
          </w:rPr>
          <w:t xml:space="preserve">(ref: </w:t>
        </w:r>
      </w:ins>
      <w:ins w:id="2" w:author="Prof. M Venter" w:date="2022-07-11T08:33:00Z">
        <w:r w:rsidR="00611480">
          <w:rPr>
            <w:rFonts w:ascii="Arial" w:eastAsia="Times New Roman" w:hAnsi="Arial" w:cs="Arial"/>
            <w:color w:val="000000"/>
            <w:sz w:val="22"/>
            <w:szCs w:val="22"/>
            <w:lang w:eastAsia="en-GB"/>
          </w:rPr>
          <w:t>HS100/2017</w:t>
        </w:r>
      </w:ins>
      <w:ins w:id="3" w:author="Prof. M Venter" w:date="2022-07-11T08:35:00Z">
        <w:r w:rsidR="00611480">
          <w:rPr>
            <w:rFonts w:ascii="Arial" w:eastAsia="Times New Roman" w:hAnsi="Arial" w:cs="Arial"/>
            <w:color w:val="000000"/>
            <w:sz w:val="22"/>
            <w:szCs w:val="22"/>
            <w:lang w:eastAsia="en-GB"/>
          </w:rPr>
          <w:t>)</w:t>
        </w:r>
      </w:ins>
      <w:bookmarkStart w:id="4" w:name="_GoBack"/>
      <w:bookmarkEnd w:id="4"/>
      <w:ins w:id="5" w:author="Prof. M Venter" w:date="2022-07-11T08:33:00Z">
        <w:r w:rsidR="00611480">
          <w:rPr>
            <w:rFonts w:ascii="Arial" w:eastAsia="Times New Roman" w:hAnsi="Arial" w:cs="Arial"/>
            <w:color w:val="000000"/>
            <w:sz w:val="22"/>
            <w:szCs w:val="22"/>
            <w:lang w:eastAsia="en-GB"/>
          </w:rPr>
          <w:t xml:space="preserve"> </w:t>
        </w:r>
      </w:ins>
      <w:r w:rsidRPr="00A93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Tunisia - for sequences derived from sampling in Tunisia, all patients provided their informed consent to use their samples for sequencing of the viral genomes.</w:t>
      </w:r>
      <w:proofErr w:type="gramEnd"/>
      <w:r w:rsidRPr="00A93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ethical agreement was provided to the research project ADAGE (PRFCOVID19GP2) by the Committee of protection of persons (Tunisian Ministry of Health) under the reference (CPP SUD N 0265/2020), Uganda - The use of samples and sequences from Uganda were approved by the Uganda Virus Research Institute - Research and Ethics Committee UVRI-REC </w:t>
      </w:r>
      <w:proofErr w:type="spellStart"/>
      <w:r w:rsidRPr="00A93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Federalwide</w:t>
      </w:r>
      <w:proofErr w:type="spellEnd"/>
      <w:r w:rsidRPr="00A93DE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Assurance [FWA] FWA No. 00001354, study reference - GC/127/20/04/771 and by the Uganda National Council for Science and Technology, reference number - HS936ES) and Zimbabwe (MTA - CON8271).  </w:t>
      </w:r>
    </w:p>
    <w:p w14:paraId="06122C6B" w14:textId="77777777" w:rsidR="00A93DE4" w:rsidRPr="00A93DE4" w:rsidRDefault="00A93DE4" w:rsidP="00A93DE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43AC56C" w14:textId="77777777" w:rsidR="00A93DE4" w:rsidRDefault="00A93DE4"/>
    <w:sectPr w:rsidR="00A9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of. M Venter">
    <w15:presenceInfo w15:providerId="None" w15:userId="Prof. M Ven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E4"/>
    <w:rsid w:val="00611480"/>
    <w:rsid w:val="00A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ED79B"/>
  <w15:chartTrackingRefBased/>
  <w15:docId w15:val="{D22AED1A-9C1A-F442-9389-8C95259F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93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sciwheel.com/work/citation?ids=4634667&amp;pre=&amp;suf=&amp;sa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Eduan Wilkinson</dc:creator>
  <cp:keywords/>
  <dc:description/>
  <cp:lastModifiedBy>Prof. M Venter</cp:lastModifiedBy>
  <cp:revision>2</cp:revision>
  <dcterms:created xsi:type="dcterms:W3CDTF">2022-07-11T06:36:00Z</dcterms:created>
  <dcterms:modified xsi:type="dcterms:W3CDTF">2022-07-11T06:36:00Z</dcterms:modified>
</cp:coreProperties>
</file>